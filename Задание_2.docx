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highlight w:val="white"/>
          <w:rtl w:val="0"/>
        </w:rPr>
        <w:t xml:space="preserve">Цель задания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Научиться представлять информацию так, чтобы убеждать аудиторию в своих тезисах.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highlight w:val="white"/>
          <w:rtl w:val="0"/>
        </w:rPr>
        <w:t xml:space="preserve">Что нужно сделать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Представьте, что вы министр по школам в Просткоквашинской области. Ваш негласный KPI — сдерживать рост частных школ. Через 15 минут у вас отчётная встреча, важно показать, что вы справляетесь с работой.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Помощник подготовил вам сводные данные. Увидев их, вы пришли в ужас, и в срочном порядке принялись всё исправлять.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</w:rPr>
        <w:drawing>
          <wp:inline distB="0" distT="0" distL="0" distR="0">
            <wp:extent cx="5731200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Откройте приложенный .xlsx- файл, посмотрите на данные и измените график так, чтобы он помог вам выступить на встрече максимально гладко. Постарайтесь скрыть рост частных школ, не перевирая имеющиеся данные.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D">
          <w:pPr>
            <w:spacing w:line="276" w:lineRule="auto"/>
            <w:rPr>
              <w:ins w:author="" w:id="0"/>
              <w:rFonts w:ascii="Arial" w:cs="Arial" w:eastAsia="Arial" w:hAnsi="Arial"/>
              <w:sz w:val="30"/>
              <w:szCs w:val="30"/>
              <w:highlight w:val="white"/>
            </w:rPr>
          </w:pPr>
          <w:ins w:author="" w:id="0">
            <w:r w:rsidDel="00000000" w:rsidR="00000000" w:rsidRPr="00000000">
              <w:rPr>
                <w:rtl w:val="0"/>
              </w:rPr>
            </w:r>
          </w:ins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E">
          <w:pPr>
            <w:spacing w:line="276" w:lineRule="auto"/>
            <w:rPr>
              <w:ins w:author="" w:id="0"/>
              <w:rFonts w:ascii="Arial" w:cs="Arial" w:eastAsia="Arial" w:hAnsi="Arial"/>
              <w:sz w:val="30"/>
              <w:szCs w:val="30"/>
              <w:highlight w:val="white"/>
            </w:rPr>
          </w:pPr>
          <w:ins w:author="" w:id="0">
            <w:r w:rsidDel="00000000" w:rsidR="00000000" w:rsidRPr="00000000">
              <w:rPr>
                <w:rtl w:val="0"/>
              </w:rPr>
            </w:r>
          </w:ins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F">
          <w:pPr>
            <w:spacing w:line="276" w:lineRule="auto"/>
            <w:rPr>
              <w:ins w:author="" w:id="0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ins w:author="" w:id="0">
            <w:r w:rsidDel="00000000" w:rsidR="00000000" w:rsidRPr="00000000">
              <w:rPr>
                <w:rtl w:val="0"/>
              </w:rPr>
            </w:r>
          </w:ins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10">
          <w:pPr>
            <w:spacing w:line="276" w:lineRule="auto"/>
            <w:rPr>
              <w:ins w:author="" w:id="0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ins w:author="" w:id="0">
            <w:r w:rsidDel="00000000" w:rsidR="00000000" w:rsidRPr="00000000">
              <w:rPr>
                <w:rtl w:val="0"/>
              </w:rPr>
            </w:r>
          </w:ins>
        </w:p>
      </w:sdtContent>
    </w:sdt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F21F9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5F21F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T9S72U3FOvMxxdg9qfw01K652Q==">AMUW2mW89i3DLbzJBk6+rPhjLYeN0C3uUzftY+gu1Y5EFwDCxM2LGWstw6XCJ3ojjqA7yq7D1A3QpUxnkRKk84UWP3ZOlAEYB3ta9JFKOz2FDI5RFOEoC1s=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2020-07-12T08:18:00Z</dcterms:created>
  <dc:creator>Microsoft Office User</dc:creator>
</cp:coreProperties>
</file>